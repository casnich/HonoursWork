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softHyphen/>
      </w:r>
      <w:r>
        <w:rPr>
          <w:sz w:val="36"/>
          <w:szCs w:val="36"/>
        </w:rPr>
        <w:t>Exercise 4: Rewrite to improve structure</w:t>
      </w:r>
    </w:p>
    <w:p>
      <w:pPr>
        <w:pStyle w:val="Normal"/>
        <w:rPr>
          <w:sz w:val="36"/>
          <w:szCs w:val="36"/>
        </w:rPr>
      </w:pPr>
      <w:r>
        <w:rPr>
          <w:sz w:val="36"/>
          <w:szCs w:val="36"/>
        </w:rPr>
      </w:r>
    </w:p>
    <w:p>
      <w:pPr>
        <w:pStyle w:val="Normal"/>
        <w:rPr>
          <w:b/>
          <w:b/>
          <w:bCs/>
        </w:rPr>
      </w:pPr>
      <w:r>
        <w:rPr/>
        <w:t>The following paragraph is designed to be the last paragraph in the introduction section of a scientific paper. The paper reports measurements of the Stark shift of an optical transition of Er ions in a common crystal, LiNbO</w:t>
      </w:r>
      <w:r>
        <w:rPr>
          <w:vertAlign w:val="subscript"/>
        </w:rPr>
        <w:t>3.</w:t>
      </w:r>
      <w:r>
        <w:rPr/>
        <w:t xml:space="preserve"> Rewrite the paragraph </w:t>
      </w:r>
      <w:r>
        <w:rPr>
          <w:lang w:val="en-US"/>
        </w:rPr>
        <w:t>to improve the structure and make the key points clearer.</w:t>
      </w:r>
    </w:p>
    <w:p>
      <w:pPr>
        <w:pStyle w:val="Normal"/>
        <w:rPr/>
      </w:pPr>
      <w:r>
        <w:rPr/>
      </w:r>
    </w:p>
    <w:p>
      <w:pPr>
        <w:pStyle w:val="Normal"/>
        <w:rPr/>
      </w:pPr>
      <w:r>
        <w:rPr/>
      </w:r>
    </w:p>
    <w:p>
      <w:pPr>
        <w:pStyle w:val="Normal"/>
        <w:rPr/>
      </w:pPr>
      <w:r>
        <w:rPr/>
      </w:r>
    </w:p>
    <w:p>
      <w:pPr>
        <w:pStyle w:val="Normal"/>
        <w:rPr/>
      </w:pPr>
      <w:r>
        <w:rPr/>
        <w:t>"The Stark effect is the shift in the frequency of a transition line by an electric field. The size of the Stark shift in rare earth crystals is 10-100 kHz/(V.cm</w:t>
      </w:r>
      <w:r>
        <w:rPr>
          <w:vertAlign w:val="superscript"/>
        </w:rPr>
        <w:t>-1</w:t>
      </w:r>
      <w:r>
        <w:rPr/>
        <w:t xml:space="preserve">). The Stark shift is linear in crystal sites that do not have inversion symmetry (also called non-centrosymmetric sites). </w:t>
      </w:r>
      <w:del w:id="0" w:author="Unknown Author" w:date="2020-04-02T11:54:06Z">
        <w:r>
          <w:rPr/>
          <w:delText xml:space="preserve">The Stark effect was discovered by Johannes Stark and (independently) Antonio Lo Surdo in 1919. </w:delText>
        </w:r>
      </w:del>
    </w:p>
    <w:p>
      <w:pPr>
        <w:pStyle w:val="Normal"/>
        <w:rPr/>
      </w:pPr>
      <w:r>
        <w:rPr/>
      </w:r>
    </w:p>
    <w:p>
      <w:pPr>
        <w:pStyle w:val="Normal"/>
        <w:rPr/>
      </w:pPr>
      <w:r>
        <w:rPr/>
        <w:t>The Stark shift is measured in rare earth crystals using many different methods. These methods involve detecting shifts in frequency when an external electric field is applied</w:t>
      </w:r>
      <w:del w:id="1" w:author="Unknown Author" w:date="2020-04-02T11:56:10Z">
        <w:r>
          <w:rPr/>
          <w:delText xml:space="preserve"> using some sort of spectroscopic measurement. </w:delText>
        </w:r>
      </w:del>
      <w:ins w:id="2" w:author="Unknown Author" w:date="2020-04-02T11:56:10Z">
        <w:r>
          <w:rPr/>
          <w:t>.</w:t>
        </w:r>
      </w:ins>
      <w:r>
        <w:rPr/>
        <w:t>Typically, an electric field is applied to the crystal by placing it inside a set of capacitive plates. Fields of around 1000 V.cm</w:t>
      </w:r>
      <w:r>
        <w:rPr>
          <w:vertAlign w:val="superscript"/>
        </w:rPr>
        <w:t>-1</w:t>
      </w:r>
      <w:r>
        <w:rPr/>
        <w:t xml:space="preserve"> can be applied with capacitive plates to crystals around 5 mm in diameter. </w:t>
      </w:r>
      <w:ins w:id="3" w:author="Unknown Author" w:date="2020-04-02T11:54:53Z">
        <w:r>
          <w:rPr/>
          <w:t xml:space="preserve">As a result of this process, </w:t>
        </w:r>
      </w:ins>
      <w:ins w:id="4" w:author="Unknown Author" w:date="2020-04-02T11:55:03Z">
        <w:r>
          <w:rPr/>
          <w:t>t</w:t>
        </w:r>
      </w:ins>
      <w:del w:id="5" w:author="Unknown Author" w:date="2020-04-02T11:55:03Z">
        <w:r>
          <w:rPr/>
          <w:delText>T</w:delText>
        </w:r>
      </w:del>
      <w:r>
        <w:rPr/>
        <w:t>he Stark shifts achieved are much smaller than the spectral width of the rare earth transition. </w:t>
      </w:r>
    </w:p>
    <w:p>
      <w:pPr>
        <w:pStyle w:val="Normal"/>
        <w:rPr/>
      </w:pPr>
      <w:ins w:id="6" w:author="Unknown Author" w:date="2020-04-02T11:56:18Z">
        <w:r>
          <w:rPr/>
        </w:r>
      </w:ins>
    </w:p>
    <w:p>
      <w:pPr>
        <w:pStyle w:val="Normal"/>
        <w:rPr/>
      </w:pPr>
      <w:ins w:id="7" w:author="Unknown Author" w:date="2020-04-02T11:56:18Z">
        <w:r>
          <w:rPr/>
          <w:t xml:space="preserve">The aforementioned shifts in frequency are detected using some sort of spectroscopic measurement. </w:t>
        </w:r>
      </w:ins>
      <w:r>
        <w:rPr/>
        <w:t xml:space="preserve">The spectroscopy technique </w:t>
      </w:r>
      <w:ins w:id="8" w:author="Unknown Author" w:date="2020-04-02T11:56:43Z">
        <w:r>
          <w:rPr/>
          <w:t xml:space="preserve">that is used </w:t>
        </w:r>
      </w:ins>
      <w:r>
        <w:rPr/>
        <w:t>can be absorption spectroscopy or high-resolution techniques like holeburning and optical coherent transients</w:t>
      </w:r>
      <w:del w:id="9" w:author="Unknown Author" w:date="2020-04-02T11:56:53Z">
        <w:r>
          <w:rPr/>
          <w:delText>, whose resolution</w:delText>
        </w:r>
      </w:del>
      <w:ins w:id="10" w:author="Unknown Author" w:date="2020-04-02T11:56:53Z">
        <w:r>
          <w:rPr/>
          <w:t xml:space="preserve">. </w:t>
        </w:r>
      </w:ins>
      <w:ins w:id="11" w:author="Unknown Author" w:date="2020-04-02T11:56:53Z">
        <w:r>
          <w:rPr/>
          <w:t>The resolution of these methods</w:t>
        </w:r>
      </w:ins>
      <w:r>
        <w:rPr/>
        <w:t xml:space="preserve"> is limited only by the laser linewidth, not the spectral width of the transition.  </w:t>
      </w:r>
    </w:p>
    <w:p>
      <w:pPr>
        <w:pStyle w:val="Normal"/>
        <w:rPr/>
      </w:pPr>
      <w:r>
        <w:rPr/>
      </w:r>
    </w:p>
    <w:p>
      <w:pPr>
        <w:pStyle w:val="Normal"/>
        <w:rPr/>
      </w:pPr>
      <w:ins w:id="12" w:author="Unknown Author" w:date="2020-04-02T11:59:15Z">
        <w:r>
          <w:rPr/>
          <w:t>It is important to know the Stark shift of Er in LiNbO</w:t>
        </w:r>
      </w:ins>
      <w:ins w:id="13" w:author="Unknown Author" w:date="2020-04-02T11:59:15Z">
        <w:r>
          <w:rPr>
            <w:vertAlign w:val="subscript"/>
          </w:rPr>
          <w:t>3</w:t>
        </w:r>
      </w:ins>
      <w:ins w:id="14" w:author="Unknown Author" w:date="2020-04-02T11:59:15Z">
        <w:r>
          <w:rPr/>
          <w:t xml:space="preserve"> for quantum information applications of this crystal. </w:t>
        </w:r>
      </w:ins>
      <w:r>
        <w:rPr/>
        <w:t>The Stark shift of Er in LiNbO</w:t>
      </w:r>
      <w:r>
        <w:rPr>
          <w:vertAlign w:val="subscript"/>
        </w:rPr>
        <w:t>3</w:t>
      </w:r>
      <w:r>
        <w:rPr/>
        <w:t> has been measured [12] using an absorption technique to be 90±10 kHz/V.cm</w:t>
      </w:r>
      <w:r>
        <w:rPr>
          <w:vertAlign w:val="superscript"/>
        </w:rPr>
        <w:t>-1</w:t>
      </w:r>
      <w:r>
        <w:rPr/>
        <w:t xml:space="preserve">. </w:t>
      </w:r>
      <w:ins w:id="15" w:author="Unknown Author" w:date="2020-04-02T11:58:43Z">
        <w:r>
          <w:rPr/>
          <w:t>However, this measurement can be improved upon. Firstly, a</w:t>
        </w:r>
      </w:ins>
      <w:del w:id="16" w:author="Unknown Author" w:date="2020-04-02T11:58:56Z">
        <w:r>
          <w:rPr/>
          <w:delText>A</w:delText>
        </w:r>
      </w:del>
      <w:r>
        <w:rPr/>
        <w:t>bsorption techniques are not very sensitive compared to holeburning techniques. Also, these measurements were made along only one direction, and Li NbO3 is completely anisotropic. Three orthogonal measurements are needed to measure the full Stark shift tensor.</w:t>
      </w:r>
      <w:del w:id="17" w:author="Unknown Author" w:date="2020-04-02T11:59:32Z">
        <w:r>
          <w:rPr/>
          <w:delText xml:space="preserve"> </w:delText>
        </w:r>
      </w:del>
    </w:p>
    <w:p>
      <w:pPr>
        <w:pStyle w:val="Normal"/>
        <w:rPr/>
      </w:pPr>
      <w:del w:id="18" w:author="Unknown Author" w:date="2020-04-02T11:59:32Z">
        <w:r>
          <w:rPr/>
        </w:r>
      </w:del>
    </w:p>
    <w:p>
      <w:pPr>
        <w:pStyle w:val="Normal"/>
        <w:rPr/>
      </w:pPr>
      <w:del w:id="19" w:author="Unknown Author" w:date="2020-04-02T11:59:32Z">
        <w:r>
          <w:rPr/>
          <w:delText>It is important to know the Stark shift of Er in LiNbO</w:delText>
        </w:r>
      </w:del>
      <w:del w:id="20" w:author="Unknown Author" w:date="2020-04-02T11:59:32Z">
        <w:r>
          <w:rPr>
            <w:vertAlign w:val="subscript"/>
          </w:rPr>
          <w:delText>3</w:delText>
        </w:r>
      </w:del>
      <w:del w:id="21" w:author="Unknown Author" w:date="2020-04-02T11:59:32Z">
        <w:r>
          <w:rPr/>
          <w:delText xml:space="preserve"> for quantum information applications of this crystal. </w:delText>
        </w:r>
      </w:del>
      <w:r>
        <w:rPr/>
        <w:t xml:space="preserve">In this work, </w:t>
      </w:r>
      <w:ins w:id="22" w:author="Unknown Author" w:date="2020-04-02T11:59:52Z">
        <w:r>
          <w:rPr/>
          <w:t>to improve upon the existing measurement</w:t>
        </w:r>
      </w:ins>
      <w:ins w:id="23" w:author="Unknown Author" w:date="2020-04-02T12:00:03Z">
        <w:r>
          <w:rPr/>
          <w:t xml:space="preserve">, </w:t>
        </w:r>
      </w:ins>
      <w:r>
        <w:rPr/>
        <w:t>we remeasure the Stark shift of Er in LiNbO</w:t>
      </w:r>
      <w:r>
        <w:rPr>
          <w:vertAlign w:val="subscript"/>
        </w:rPr>
        <w:t>3</w:t>
      </w:r>
      <w:r>
        <w:rPr/>
        <w:t xml:space="preserve"> along all three unit cell directions using a holeburning method.”</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5"/>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AU" w:eastAsia="en-US" w:bidi="ar-SA"/>
    </w:rPr>
  </w:style>
  <w:style w:type="paragraph" w:styleId="Heading1">
    <w:name w:val="Heading 1"/>
    <w:basedOn w:val="Normal"/>
    <w:next w:val="Normal"/>
    <w:link w:val="Heading1Char"/>
    <w:uiPriority w:val="9"/>
    <w:qFormat/>
    <w:rsid w:val="0071353d"/>
    <w:pPr>
      <w:keepNext w:val="true"/>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1353d"/>
    <w:rPr>
      <w:rFonts w:ascii="Calibri" w:hAnsi="Calibri" w:eastAsia="ＭＳ ゴシック" w:cs="" w:asciiTheme="majorHAnsi" w:cstheme="majorBidi" w:eastAsiaTheme="majorEastAsia" w:hAnsiTheme="majorHAnsi"/>
      <w:color w:val="365F91" w:themeColor="accent1" w:themeShade="bf"/>
      <w:sz w:val="32"/>
      <w:szCs w:val="32"/>
      <w:lang w:val="en-AU"/>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261c"/>
    <w:pPr>
      <w:spacing w:before="0" w:after="0"/>
      <w:ind w:left="720" w:hanging="0"/>
      <w:contextualSpacing/>
    </w:pPr>
    <w:rPr/>
  </w:style>
  <w:style w:type="paragraph" w:styleId="NormalWeb">
    <w:name w:val="Normal (Web)"/>
    <w:basedOn w:val="Normal"/>
    <w:uiPriority w:val="99"/>
    <w:semiHidden/>
    <w:unhideWhenUsed/>
    <w:qFormat/>
    <w:rsid w:val="0071353d"/>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1</Pages>
  <Words>352</Words>
  <Characters>1862</Characters>
  <CharactersWithSpaces>2210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2020-03-25T04:31:00Z</dcterms:created>
  <dc:creator>Rose Ahlefeldt</dc:creator>
  <dc:description/>
  <dc:language>en-AU</dc:language>
  <cp:lastModifiedBy/>
  <dcterms:modified xsi:type="dcterms:W3CDTF">2020-04-02T12:04:45Z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